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18" w:rsidRDefault="00A43D18" w:rsidP="00A43D18">
      <w:pPr>
        <w:jc w:val="center"/>
        <w:rPr>
          <w:b/>
          <w:sz w:val="32"/>
        </w:rPr>
      </w:pPr>
      <w:proofErr w:type="gramStart"/>
      <w:r w:rsidRPr="00133F6E">
        <w:rPr>
          <w:b/>
          <w:sz w:val="32"/>
        </w:rPr>
        <w:t>cs4478</w:t>
      </w:r>
      <w:proofErr w:type="gramEnd"/>
      <w:r w:rsidR="00C83DB8" w:rsidRPr="00133F6E">
        <w:rPr>
          <w:b/>
          <w:sz w:val="32"/>
        </w:rPr>
        <w:t xml:space="preserve"> A/B/Y</w:t>
      </w:r>
      <w:r w:rsidRPr="00133F6E">
        <w:rPr>
          <w:b/>
          <w:sz w:val="32"/>
        </w:rPr>
        <w:t xml:space="preserve"> – Master the Mainframe</w:t>
      </w:r>
    </w:p>
    <w:p w:rsidR="00133F6E" w:rsidRDefault="00133F6E" w:rsidP="00133F6E">
      <w:pPr>
        <w:jc w:val="center"/>
        <w:rPr>
          <w:b/>
          <w:sz w:val="32"/>
        </w:rPr>
      </w:pPr>
    </w:p>
    <w:p w:rsidR="00133F6E" w:rsidRPr="00133F6E" w:rsidRDefault="00133F6E" w:rsidP="00133F6E">
      <w:pPr>
        <w:jc w:val="center"/>
        <w:rPr>
          <w:b/>
          <w:sz w:val="32"/>
        </w:rPr>
      </w:pPr>
      <w:r w:rsidRPr="00133F6E">
        <w:rPr>
          <w:b/>
          <w:sz w:val="32"/>
        </w:rPr>
        <w:t>Basic Information</w:t>
      </w:r>
    </w:p>
    <w:p w:rsidR="00133F6E" w:rsidRPr="00133F6E" w:rsidRDefault="00133F6E" w:rsidP="00133F6E">
      <w:pPr>
        <w:rPr>
          <w:b/>
          <w:sz w:val="32"/>
        </w:rPr>
      </w:pPr>
    </w:p>
    <w:p w:rsidR="00A43D18" w:rsidRDefault="00A43D18"/>
    <w:p w:rsidR="00C83DB8" w:rsidRDefault="00C83DB8">
      <w:r>
        <w:rPr>
          <w:noProof/>
          <w:lang w:eastAsia="en-CA"/>
        </w:rPr>
        <w:drawing>
          <wp:inline distT="0" distB="0" distL="0" distR="0">
            <wp:extent cx="5943600" cy="23943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18" w:rsidRDefault="00A43D18"/>
    <w:p w:rsidR="00A43D18" w:rsidRPr="00133F6E" w:rsidRDefault="00A43D18">
      <w:pPr>
        <w:rPr>
          <w:rFonts w:ascii="Arial" w:hAnsi="Arial" w:cs="Arial"/>
          <w:b/>
          <w:sz w:val="24"/>
          <w:szCs w:val="24"/>
          <w:u w:val="single"/>
        </w:rPr>
      </w:pPr>
      <w:r w:rsidRPr="00133F6E">
        <w:rPr>
          <w:rFonts w:ascii="Arial" w:hAnsi="Arial" w:cs="Arial"/>
          <w:b/>
          <w:sz w:val="24"/>
          <w:szCs w:val="24"/>
          <w:u w:val="single"/>
        </w:rPr>
        <w:t>Course Registration</w:t>
      </w:r>
      <w:r w:rsidR="00C83DB8" w:rsidRPr="00133F6E">
        <w:rPr>
          <w:rFonts w:ascii="Arial" w:hAnsi="Arial" w:cs="Arial"/>
          <w:b/>
          <w:sz w:val="24"/>
          <w:szCs w:val="24"/>
          <w:u w:val="single"/>
        </w:rPr>
        <w:t xml:space="preserve"> on IBM’s site</w:t>
      </w:r>
      <w:r w:rsidRPr="00133F6E">
        <w:rPr>
          <w:rFonts w:ascii="Arial" w:hAnsi="Arial" w:cs="Arial"/>
          <w:b/>
          <w:sz w:val="24"/>
          <w:szCs w:val="24"/>
          <w:u w:val="single"/>
        </w:rPr>
        <w:t>:</w:t>
      </w:r>
    </w:p>
    <w:p w:rsidR="0095380A" w:rsidRPr="00133F6E" w:rsidRDefault="008958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you have enrolled in the cs4478 course at Western, p</w:t>
      </w:r>
      <w:r w:rsidR="0095380A" w:rsidRPr="00133F6E">
        <w:rPr>
          <w:rFonts w:ascii="Arial" w:hAnsi="Arial" w:cs="Arial"/>
          <w:sz w:val="24"/>
          <w:szCs w:val="24"/>
        </w:rPr>
        <w:t xml:space="preserve">lease register </w:t>
      </w:r>
      <w:r>
        <w:rPr>
          <w:rFonts w:ascii="Arial" w:hAnsi="Arial" w:cs="Arial"/>
          <w:sz w:val="24"/>
          <w:szCs w:val="24"/>
        </w:rPr>
        <w:t>yourself</w:t>
      </w:r>
      <w:r w:rsidR="0095380A" w:rsidRPr="00133F6E">
        <w:rPr>
          <w:rFonts w:ascii="Arial" w:hAnsi="Arial" w:cs="Arial"/>
          <w:sz w:val="24"/>
          <w:szCs w:val="24"/>
        </w:rPr>
        <w:t xml:space="preserve"> u</w:t>
      </w:r>
      <w:r>
        <w:rPr>
          <w:rFonts w:ascii="Arial" w:hAnsi="Arial" w:cs="Arial"/>
          <w:sz w:val="24"/>
          <w:szCs w:val="24"/>
        </w:rPr>
        <w:t>sing your Western email address at:</w:t>
      </w:r>
    </w:p>
    <w:p w:rsidR="00621C10" w:rsidRPr="00133F6E" w:rsidRDefault="003D3B83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6" w:tgtFrame="_blank" w:history="1">
        <w:r w:rsidR="00133F6E" w:rsidRPr="00133F6E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https://www.ibm.com/it-infrastructure/z/education/zxplore</w:t>
        </w:r>
      </w:hyperlink>
      <w:r w:rsidR="00133F6E" w:rsidRPr="00133F6E">
        <w:rPr>
          <w:rFonts w:ascii="Arial" w:hAnsi="Arial" w:cs="Arial"/>
          <w:sz w:val="24"/>
          <w:szCs w:val="24"/>
          <w:shd w:val="clear" w:color="auto" w:fill="FFFFFF"/>
        </w:rPr>
        <w:br/>
      </w:r>
    </w:p>
    <w:p w:rsidR="00C83DB8" w:rsidRPr="00133F6E" w:rsidRDefault="00C83DB8">
      <w:pPr>
        <w:rPr>
          <w:rFonts w:ascii="Arial" w:hAnsi="Arial" w:cs="Arial"/>
          <w:sz w:val="24"/>
          <w:szCs w:val="24"/>
        </w:rPr>
      </w:pPr>
    </w:p>
    <w:p w:rsidR="00A43D18" w:rsidRPr="00133F6E" w:rsidRDefault="00A43D18">
      <w:pPr>
        <w:rPr>
          <w:rFonts w:ascii="Arial" w:hAnsi="Arial" w:cs="Arial"/>
          <w:b/>
          <w:sz w:val="24"/>
          <w:szCs w:val="24"/>
          <w:u w:val="single"/>
        </w:rPr>
      </w:pPr>
      <w:r w:rsidRPr="00133F6E">
        <w:rPr>
          <w:rFonts w:ascii="Arial" w:hAnsi="Arial" w:cs="Arial"/>
          <w:b/>
          <w:sz w:val="24"/>
          <w:szCs w:val="24"/>
          <w:u w:val="single"/>
        </w:rPr>
        <w:t xml:space="preserve">Course </w:t>
      </w:r>
      <w:r w:rsidR="00621C10" w:rsidRPr="00133F6E">
        <w:rPr>
          <w:rFonts w:ascii="Arial" w:hAnsi="Arial" w:cs="Arial"/>
          <w:b/>
          <w:sz w:val="24"/>
          <w:szCs w:val="24"/>
          <w:u w:val="single"/>
        </w:rPr>
        <w:t>Coordinator</w:t>
      </w:r>
      <w:r w:rsidRPr="00133F6E">
        <w:rPr>
          <w:rFonts w:ascii="Arial" w:hAnsi="Arial" w:cs="Arial"/>
          <w:b/>
          <w:sz w:val="24"/>
          <w:szCs w:val="24"/>
          <w:u w:val="single"/>
        </w:rPr>
        <w:t xml:space="preserve"> at IBM:</w:t>
      </w:r>
    </w:p>
    <w:p w:rsidR="00621C10" w:rsidRPr="00133F6E" w:rsidRDefault="00621C10" w:rsidP="00621C10">
      <w:pPr>
        <w:shd w:val="clear" w:color="auto" w:fill="FFFFFF"/>
        <w:spacing w:line="280" w:lineRule="atLeast"/>
        <w:rPr>
          <w:rFonts w:ascii="Arial" w:hAnsi="Arial" w:cs="Arial"/>
          <w:color w:val="202124"/>
          <w:sz w:val="24"/>
          <w:szCs w:val="24"/>
        </w:rPr>
      </w:pPr>
      <w:r w:rsidRPr="00C625B6">
        <w:rPr>
          <w:rFonts w:ascii="Arial" w:hAnsi="Arial" w:cs="Arial"/>
          <w:color w:val="202124"/>
          <w:sz w:val="24"/>
          <w:szCs w:val="24"/>
          <w:highlight w:val="yellow"/>
          <w:rPrChange w:id="0" w:author="Nazim" w:date="2023-09-12T01:16:00Z">
            <w:rPr>
              <w:rFonts w:ascii="Arial" w:hAnsi="Arial" w:cs="Arial"/>
              <w:color w:val="202124"/>
              <w:sz w:val="24"/>
              <w:szCs w:val="24"/>
            </w:rPr>
          </w:rPrChange>
        </w:rPr>
        <w:t>Shelly</w:t>
      </w:r>
      <w:r w:rsidRPr="00C625B6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  <w:rPrChange w:id="1" w:author="Nazim" w:date="2023-09-12T01:16:00Z">
            <w:rPr>
              <w:rFonts w:ascii="Arial" w:hAnsi="Arial" w:cs="Arial"/>
              <w:color w:val="000000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625B6">
        <w:rPr>
          <w:rFonts w:ascii="Arial" w:hAnsi="Arial" w:cs="Arial"/>
          <w:color w:val="202124"/>
          <w:sz w:val="24"/>
          <w:szCs w:val="24"/>
          <w:highlight w:val="yellow"/>
          <w:rPrChange w:id="2" w:author="Nazim" w:date="2023-09-12T01:16:00Z">
            <w:rPr>
              <w:rFonts w:ascii="Arial" w:hAnsi="Arial" w:cs="Arial"/>
              <w:color w:val="202124"/>
              <w:sz w:val="24"/>
              <w:szCs w:val="24"/>
            </w:rPr>
          </w:rPrChange>
        </w:rPr>
        <w:t>Meierarend</w:t>
      </w:r>
      <w:proofErr w:type="spellEnd"/>
    </w:p>
    <w:p w:rsidR="00621C10" w:rsidRPr="00133F6E" w:rsidRDefault="00621C10" w:rsidP="00621C10">
      <w:pPr>
        <w:shd w:val="clear" w:color="auto" w:fill="FFFFFF"/>
        <w:spacing w:line="280" w:lineRule="atLeast"/>
        <w:rPr>
          <w:rFonts w:ascii="Arial" w:hAnsi="Arial" w:cs="Arial"/>
          <w:color w:val="202124"/>
          <w:sz w:val="24"/>
          <w:szCs w:val="24"/>
        </w:rPr>
      </w:pPr>
      <w:r w:rsidRPr="00133F6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Shelly </w:t>
      </w:r>
      <w:proofErr w:type="spellStart"/>
      <w:r w:rsidRPr="00133F6E">
        <w:rPr>
          <w:rFonts w:ascii="Arial" w:hAnsi="Arial" w:cs="Arial"/>
          <w:color w:val="000000"/>
          <w:sz w:val="24"/>
          <w:szCs w:val="24"/>
          <w:shd w:val="clear" w:color="auto" w:fill="FFFFFF"/>
        </w:rPr>
        <w:t>Meierarend</w:t>
      </w:r>
      <w:proofErr w:type="spellEnd"/>
      <w:r w:rsidRPr="00133F6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&lt;meierar@us.ibm.com&gt;</w:t>
      </w:r>
    </w:p>
    <w:p w:rsidR="00621C10" w:rsidRPr="00133F6E" w:rsidRDefault="00C625B6" w:rsidP="00621C10">
      <w:pPr>
        <w:shd w:val="clear" w:color="auto" w:fill="FFFFFF"/>
        <w:spacing w:line="200" w:lineRule="atLeast"/>
        <w:rPr>
          <w:rFonts w:ascii="Arial" w:hAnsi="Arial" w:cs="Arial"/>
          <w:color w:val="3C4043"/>
          <w:sz w:val="24"/>
          <w:szCs w:val="24"/>
        </w:rPr>
      </w:pPr>
      <w:ins w:id="3" w:author="Nazim" w:date="2023-09-12T01:15:00Z">
        <w:r>
          <w:rPr>
            <w:rFonts w:ascii="Arial" w:hAnsi="Arial" w:cs="Arial"/>
            <w:color w:val="3C4043"/>
            <w:sz w:val="24"/>
            <w:szCs w:val="24"/>
          </w:rPr>
          <w:t>[NHM</w:t>
        </w:r>
      </w:ins>
      <w:ins w:id="4" w:author="Nazim" w:date="2023-09-12T01:16:00Z">
        <w:r>
          <w:rPr>
            <w:rFonts w:ascii="Arial" w:hAnsi="Arial" w:cs="Arial"/>
            <w:color w:val="3C4043"/>
            <w:sz w:val="24"/>
            <w:szCs w:val="24"/>
          </w:rPr>
          <w:t xml:space="preserve"> </w:t>
        </w:r>
        <w:r>
          <w:rPr>
            <w:rFonts w:ascii="Arial" w:hAnsi="Arial" w:cs="Arial"/>
            <w:color w:val="3C4043"/>
            <w:sz w:val="24"/>
            <w:szCs w:val="24"/>
          </w:rPr>
          <w:t>–</w:t>
        </w:r>
        <w:r>
          <w:rPr>
            <w:rFonts w:ascii="Arial" w:hAnsi="Arial" w:cs="Arial"/>
            <w:color w:val="3C4043"/>
            <w:sz w:val="24"/>
            <w:szCs w:val="24"/>
          </w:rPr>
          <w:t xml:space="preserve"> 11/Sep./2023</w:t>
        </w:r>
      </w:ins>
      <w:ins w:id="5" w:author="Nazim" w:date="2023-09-12T01:15:00Z">
        <w:r>
          <w:rPr>
            <w:rFonts w:ascii="Arial" w:hAnsi="Arial" w:cs="Arial"/>
            <w:color w:val="3C4043"/>
            <w:sz w:val="24"/>
            <w:szCs w:val="24"/>
          </w:rPr>
          <w:t>: Awaiting confirmation whether S.M. is still the moderator.]</w:t>
        </w:r>
      </w:ins>
    </w:p>
    <w:p w:rsidR="00621C10" w:rsidRPr="00133F6E" w:rsidRDefault="00621C10">
      <w:pPr>
        <w:rPr>
          <w:rFonts w:ascii="Arial" w:hAnsi="Arial" w:cs="Arial"/>
          <w:b/>
          <w:sz w:val="24"/>
          <w:szCs w:val="24"/>
          <w:u w:val="single"/>
        </w:rPr>
      </w:pPr>
    </w:p>
    <w:p w:rsidR="00A43D18" w:rsidRPr="00133F6E" w:rsidRDefault="00A43D18">
      <w:pPr>
        <w:rPr>
          <w:rFonts w:ascii="Arial" w:hAnsi="Arial" w:cs="Arial"/>
          <w:sz w:val="24"/>
          <w:szCs w:val="24"/>
        </w:rPr>
      </w:pPr>
    </w:p>
    <w:p w:rsidR="00A43D18" w:rsidRPr="00133F6E" w:rsidRDefault="00A43D18">
      <w:pPr>
        <w:rPr>
          <w:rFonts w:ascii="Arial" w:hAnsi="Arial" w:cs="Arial"/>
          <w:b/>
          <w:sz w:val="24"/>
          <w:szCs w:val="24"/>
          <w:u w:val="single"/>
        </w:rPr>
      </w:pPr>
      <w:r w:rsidRPr="00133F6E">
        <w:rPr>
          <w:rFonts w:ascii="Arial" w:hAnsi="Arial" w:cs="Arial"/>
          <w:b/>
          <w:sz w:val="24"/>
          <w:szCs w:val="24"/>
          <w:u w:val="single"/>
        </w:rPr>
        <w:t>Grading Scheme</w:t>
      </w:r>
      <w:r w:rsidR="00945E89" w:rsidRPr="00133F6E">
        <w:rPr>
          <w:rFonts w:ascii="Arial" w:hAnsi="Arial" w:cs="Arial"/>
          <w:b/>
          <w:sz w:val="24"/>
          <w:szCs w:val="24"/>
          <w:u w:val="single"/>
        </w:rPr>
        <w:t xml:space="preserve"> at Western University</w:t>
      </w:r>
      <w:r w:rsidRPr="00133F6E">
        <w:rPr>
          <w:rFonts w:ascii="Arial" w:hAnsi="Arial" w:cs="Arial"/>
          <w:b/>
          <w:sz w:val="24"/>
          <w:szCs w:val="24"/>
          <w:u w:val="single"/>
        </w:rPr>
        <w:t>:</w:t>
      </w:r>
    </w:p>
    <w:p w:rsidR="009B1312" w:rsidRPr="00895832" w:rsidRDefault="009B1312" w:rsidP="00895832">
      <w:pPr>
        <w:rPr>
          <w:rFonts w:ascii="Arial" w:hAnsi="Arial" w:cs="Arial"/>
          <w:sz w:val="24"/>
          <w:szCs w:val="24"/>
        </w:rPr>
      </w:pPr>
      <w:r w:rsidRPr="00895832">
        <w:rPr>
          <w:rFonts w:ascii="Arial" w:hAnsi="Arial" w:cs="Arial"/>
          <w:sz w:val="24"/>
          <w:szCs w:val="24"/>
        </w:rPr>
        <w:t xml:space="preserve">There are three parts in the </w:t>
      </w:r>
      <w:r w:rsidR="00895832">
        <w:rPr>
          <w:rFonts w:ascii="Arial" w:hAnsi="Arial" w:cs="Arial"/>
          <w:sz w:val="24"/>
          <w:szCs w:val="24"/>
        </w:rPr>
        <w:t>course</w:t>
      </w:r>
      <w:r w:rsidRPr="00895832">
        <w:rPr>
          <w:rFonts w:ascii="Arial" w:hAnsi="Arial" w:cs="Arial"/>
          <w:sz w:val="24"/>
          <w:szCs w:val="24"/>
        </w:rPr>
        <w:t>, weighted as follows.</w:t>
      </w:r>
    </w:p>
    <w:p w:rsidR="009B1312" w:rsidRPr="00133F6E" w:rsidRDefault="00133F6E" w:rsidP="009B1312">
      <w:pPr>
        <w:shd w:val="clear" w:color="auto" w:fill="FFFFFF"/>
        <w:ind w:left="720"/>
        <w:rPr>
          <w:rFonts w:ascii="Arial" w:eastAsia="Times New Roman" w:hAnsi="Arial" w:cs="Arial"/>
          <w:sz w:val="24"/>
          <w:szCs w:val="24"/>
          <w:lang w:eastAsia="en-CA"/>
        </w:rPr>
      </w:pPr>
      <w:r w:rsidRPr="00133F6E">
        <w:rPr>
          <w:rFonts w:ascii="Arial" w:eastAsia="Times New Roman" w:hAnsi="Arial" w:cs="Arial"/>
          <w:sz w:val="24"/>
          <w:szCs w:val="24"/>
          <w:lang w:eastAsia="en-CA"/>
        </w:rPr>
        <w:t>Fundamentals</w:t>
      </w:r>
      <w:r w:rsidR="009B1312" w:rsidRPr="00133F6E">
        <w:rPr>
          <w:rFonts w:ascii="Arial" w:eastAsia="Times New Roman" w:hAnsi="Arial" w:cs="Arial"/>
          <w:sz w:val="24"/>
          <w:szCs w:val="24"/>
          <w:lang w:eastAsia="en-CA"/>
        </w:rPr>
        <w:t>: 10% </w:t>
      </w:r>
      <w:r w:rsidR="009B1312" w:rsidRPr="00133F6E">
        <w:rPr>
          <w:rFonts w:ascii="Arial" w:eastAsia="Times New Roman" w:hAnsi="Arial" w:cs="Arial"/>
          <w:sz w:val="24"/>
          <w:szCs w:val="24"/>
          <w:lang w:eastAsia="en-CA"/>
        </w:rPr>
        <w:br/>
      </w:r>
      <w:r w:rsidRPr="00133F6E">
        <w:rPr>
          <w:rFonts w:ascii="Arial" w:eastAsia="Times New Roman" w:hAnsi="Arial" w:cs="Arial"/>
          <w:sz w:val="24"/>
          <w:szCs w:val="24"/>
          <w:lang w:eastAsia="en-CA"/>
        </w:rPr>
        <w:t>Concepts</w:t>
      </w:r>
      <w:r w:rsidR="009B1312" w:rsidRPr="00133F6E">
        <w:rPr>
          <w:rFonts w:ascii="Arial" w:eastAsia="Times New Roman" w:hAnsi="Arial" w:cs="Arial"/>
          <w:sz w:val="24"/>
          <w:szCs w:val="24"/>
          <w:lang w:eastAsia="en-CA"/>
        </w:rPr>
        <w:t>: 35% </w:t>
      </w:r>
      <w:r w:rsidR="009B1312" w:rsidRPr="00133F6E">
        <w:rPr>
          <w:rFonts w:ascii="Arial" w:eastAsia="Times New Roman" w:hAnsi="Arial" w:cs="Arial"/>
          <w:sz w:val="24"/>
          <w:szCs w:val="24"/>
          <w:lang w:eastAsia="en-CA"/>
        </w:rPr>
        <w:br/>
      </w:r>
      <w:r w:rsidRPr="00133F6E">
        <w:rPr>
          <w:rFonts w:ascii="Arial" w:eastAsia="Times New Roman" w:hAnsi="Arial" w:cs="Arial"/>
          <w:sz w:val="24"/>
          <w:szCs w:val="24"/>
          <w:lang w:eastAsia="en-CA"/>
        </w:rPr>
        <w:t>Advanced</w:t>
      </w:r>
      <w:r w:rsidR="009B1312" w:rsidRPr="00133F6E">
        <w:rPr>
          <w:rFonts w:ascii="Arial" w:eastAsia="Times New Roman" w:hAnsi="Arial" w:cs="Arial"/>
          <w:sz w:val="24"/>
          <w:szCs w:val="24"/>
          <w:lang w:eastAsia="en-CA"/>
        </w:rPr>
        <w:t>: 55%</w:t>
      </w:r>
    </w:p>
    <w:p w:rsidR="00621C10" w:rsidRDefault="00523CAB" w:rsidP="00621C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yes, if you complete all the three parts, you deserve a 100% mark. So, go for it!</w:t>
      </w:r>
    </w:p>
    <w:p w:rsidR="00523CAB" w:rsidRDefault="00523CAB" w:rsidP="00621C10">
      <w:pPr>
        <w:rPr>
          <w:rFonts w:ascii="Arial" w:hAnsi="Arial" w:cs="Arial"/>
          <w:sz w:val="24"/>
          <w:szCs w:val="24"/>
        </w:rPr>
      </w:pPr>
    </w:p>
    <w:p w:rsidR="00523CAB" w:rsidRPr="00133F6E" w:rsidRDefault="00523CAB" w:rsidP="00621C10">
      <w:pPr>
        <w:rPr>
          <w:rFonts w:ascii="Arial" w:hAnsi="Arial" w:cs="Arial"/>
          <w:sz w:val="24"/>
          <w:szCs w:val="24"/>
        </w:rPr>
      </w:pPr>
    </w:p>
    <w:p w:rsidR="00E70CB3" w:rsidRPr="00E70CB3" w:rsidRDefault="00E70CB3" w:rsidP="00621C10">
      <w:pPr>
        <w:rPr>
          <w:rFonts w:ascii="Arial" w:hAnsi="Arial" w:cs="Arial"/>
          <w:b/>
          <w:sz w:val="24"/>
          <w:szCs w:val="24"/>
          <w:u w:val="single"/>
        </w:rPr>
      </w:pPr>
      <w:r w:rsidRPr="00E70CB3">
        <w:rPr>
          <w:rFonts w:ascii="Arial" w:hAnsi="Arial" w:cs="Arial"/>
          <w:b/>
          <w:sz w:val="24"/>
          <w:szCs w:val="24"/>
          <w:u w:val="single"/>
        </w:rPr>
        <w:t>Rules to note:</w:t>
      </w:r>
    </w:p>
    <w:p w:rsidR="00895832" w:rsidRPr="00E70CB3" w:rsidRDefault="00621C10" w:rsidP="00E70C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0CB3">
        <w:rPr>
          <w:rFonts w:ascii="Arial" w:hAnsi="Arial" w:cs="Arial"/>
          <w:sz w:val="24"/>
          <w:szCs w:val="24"/>
        </w:rPr>
        <w:t xml:space="preserve">Each part </w:t>
      </w:r>
      <w:r w:rsidR="00133F6E" w:rsidRPr="00E70CB3">
        <w:rPr>
          <w:rFonts w:ascii="Arial" w:hAnsi="Arial" w:cs="Arial"/>
          <w:sz w:val="24"/>
          <w:szCs w:val="24"/>
        </w:rPr>
        <w:t>is</w:t>
      </w:r>
      <w:r w:rsidRPr="00E70CB3">
        <w:rPr>
          <w:rFonts w:ascii="Arial" w:hAnsi="Arial" w:cs="Arial"/>
          <w:sz w:val="24"/>
          <w:szCs w:val="24"/>
        </w:rPr>
        <w:t xml:space="preserve"> graded by the IBM coordinator as </w:t>
      </w:r>
      <w:r w:rsidRPr="00523CAB">
        <w:rPr>
          <w:rFonts w:ascii="Arial" w:hAnsi="Arial" w:cs="Arial"/>
          <w:b/>
          <w:sz w:val="24"/>
          <w:szCs w:val="24"/>
        </w:rPr>
        <w:t>complete/incomp</w:t>
      </w:r>
      <w:r w:rsidR="00DF4922" w:rsidRPr="00523CAB">
        <w:rPr>
          <w:rFonts w:ascii="Arial" w:hAnsi="Arial" w:cs="Arial"/>
          <w:b/>
          <w:sz w:val="24"/>
          <w:szCs w:val="24"/>
        </w:rPr>
        <w:t>l</w:t>
      </w:r>
      <w:r w:rsidRPr="00523CAB">
        <w:rPr>
          <w:rFonts w:ascii="Arial" w:hAnsi="Arial" w:cs="Arial"/>
          <w:b/>
          <w:sz w:val="24"/>
          <w:szCs w:val="24"/>
        </w:rPr>
        <w:t>ete</w:t>
      </w:r>
      <w:r w:rsidRPr="00E70CB3">
        <w:rPr>
          <w:rFonts w:ascii="Arial" w:hAnsi="Arial" w:cs="Arial"/>
          <w:sz w:val="24"/>
          <w:szCs w:val="24"/>
        </w:rPr>
        <w:t xml:space="preserve">. </w:t>
      </w:r>
    </w:p>
    <w:p w:rsidR="00133F6E" w:rsidRDefault="00133F6E" w:rsidP="00621C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70CB3">
        <w:rPr>
          <w:rFonts w:ascii="Arial" w:hAnsi="Arial" w:cs="Arial"/>
          <w:sz w:val="24"/>
          <w:szCs w:val="24"/>
        </w:rPr>
        <w:t xml:space="preserve">When </w:t>
      </w:r>
      <w:r w:rsidR="00B63243">
        <w:rPr>
          <w:rFonts w:ascii="Arial" w:hAnsi="Arial" w:cs="Arial"/>
          <w:sz w:val="24"/>
          <w:szCs w:val="24"/>
        </w:rPr>
        <w:t xml:space="preserve">either the </w:t>
      </w:r>
      <w:r w:rsidR="00B63243" w:rsidRPr="00EA6C81">
        <w:rPr>
          <w:rFonts w:ascii="Arial" w:hAnsi="Arial" w:cs="Arial"/>
          <w:sz w:val="24"/>
          <w:szCs w:val="24"/>
          <w:highlight w:val="yellow"/>
        </w:rPr>
        <w:t>Concepts</w:t>
      </w:r>
      <w:r w:rsidR="00B63243">
        <w:rPr>
          <w:rFonts w:ascii="Arial" w:hAnsi="Arial" w:cs="Arial"/>
          <w:sz w:val="24"/>
          <w:szCs w:val="24"/>
        </w:rPr>
        <w:t xml:space="preserve"> or the </w:t>
      </w:r>
      <w:proofErr w:type="gramStart"/>
      <w:r w:rsidR="00B63243" w:rsidRPr="00EA6C81">
        <w:rPr>
          <w:rFonts w:ascii="Arial" w:hAnsi="Arial" w:cs="Arial"/>
          <w:sz w:val="24"/>
          <w:szCs w:val="24"/>
          <w:highlight w:val="yellow"/>
        </w:rPr>
        <w:t>Advanced</w:t>
      </w:r>
      <w:proofErr w:type="gramEnd"/>
      <w:r w:rsidR="001E45EA">
        <w:rPr>
          <w:rFonts w:ascii="Arial" w:hAnsi="Arial" w:cs="Arial"/>
          <w:sz w:val="24"/>
          <w:szCs w:val="24"/>
        </w:rPr>
        <w:t xml:space="preserve"> part is </w:t>
      </w:r>
      <w:r w:rsidRPr="00E70CB3">
        <w:rPr>
          <w:rFonts w:ascii="Arial" w:hAnsi="Arial" w:cs="Arial"/>
          <w:sz w:val="24"/>
          <w:szCs w:val="24"/>
        </w:rPr>
        <w:t>complete</w:t>
      </w:r>
      <w:r w:rsidR="001E45EA">
        <w:rPr>
          <w:rFonts w:ascii="Arial" w:hAnsi="Arial" w:cs="Arial"/>
          <w:sz w:val="24"/>
          <w:szCs w:val="24"/>
        </w:rPr>
        <w:t>d</w:t>
      </w:r>
      <w:r w:rsidRPr="00E70CB3">
        <w:rPr>
          <w:rFonts w:ascii="Arial" w:hAnsi="Arial" w:cs="Arial"/>
          <w:sz w:val="24"/>
          <w:szCs w:val="24"/>
        </w:rPr>
        <w:t>, the student will receive a</w:t>
      </w:r>
      <w:r w:rsidR="001E45EA">
        <w:rPr>
          <w:rFonts w:ascii="Arial" w:hAnsi="Arial" w:cs="Arial"/>
          <w:sz w:val="24"/>
          <w:szCs w:val="24"/>
        </w:rPr>
        <w:t xml:space="preserve"> corresponding</w:t>
      </w:r>
      <w:r w:rsidRPr="00E70CB3">
        <w:rPr>
          <w:rFonts w:ascii="Arial" w:hAnsi="Arial" w:cs="Arial"/>
          <w:sz w:val="24"/>
          <w:szCs w:val="24"/>
        </w:rPr>
        <w:t xml:space="preserve"> </w:t>
      </w:r>
      <w:r w:rsidR="001E45EA">
        <w:rPr>
          <w:rFonts w:ascii="Arial" w:hAnsi="Arial" w:cs="Arial"/>
          <w:sz w:val="24"/>
          <w:szCs w:val="24"/>
        </w:rPr>
        <w:t>“badge” for this.</w:t>
      </w:r>
      <w:r w:rsidR="00ED43C5">
        <w:rPr>
          <w:rFonts w:ascii="Arial" w:hAnsi="Arial" w:cs="Arial"/>
          <w:sz w:val="24"/>
          <w:szCs w:val="24"/>
        </w:rPr>
        <w:t xml:space="preserve"> You must download the </w:t>
      </w:r>
      <w:r w:rsidR="00ED43C5">
        <w:rPr>
          <w:rFonts w:ascii="Arial" w:hAnsi="Arial" w:cs="Arial"/>
          <w:sz w:val="24"/>
          <w:szCs w:val="24"/>
        </w:rPr>
        <w:lastRenderedPageBreak/>
        <w:t>badge certificates</w:t>
      </w:r>
      <w:r w:rsidR="00523CAB">
        <w:rPr>
          <w:rFonts w:ascii="Arial" w:hAnsi="Arial" w:cs="Arial"/>
          <w:sz w:val="24"/>
          <w:szCs w:val="24"/>
        </w:rPr>
        <w:t xml:space="preserve"> </w:t>
      </w:r>
      <w:r w:rsidR="00523CAB" w:rsidRPr="00ED43C5">
        <w:rPr>
          <w:rFonts w:ascii="Arial" w:hAnsi="Arial" w:cs="Arial"/>
          <w:sz w:val="24"/>
          <w:szCs w:val="24"/>
          <w:highlight w:val="yellow"/>
        </w:rPr>
        <w:t>(see instructions on how to do this)</w:t>
      </w:r>
      <w:r w:rsidR="00523CAB">
        <w:rPr>
          <w:rFonts w:ascii="Arial" w:hAnsi="Arial" w:cs="Arial"/>
          <w:sz w:val="24"/>
          <w:szCs w:val="24"/>
        </w:rPr>
        <w:t xml:space="preserve"> and submit the badge to OWL to get a mark. No badge</w:t>
      </w:r>
      <w:r w:rsidR="00ED43C5">
        <w:rPr>
          <w:rFonts w:ascii="Arial" w:hAnsi="Arial" w:cs="Arial"/>
          <w:sz w:val="24"/>
          <w:szCs w:val="24"/>
        </w:rPr>
        <w:t xml:space="preserve"> certificate</w:t>
      </w:r>
      <w:r w:rsidR="00523CAB">
        <w:rPr>
          <w:rFonts w:ascii="Arial" w:hAnsi="Arial" w:cs="Arial"/>
          <w:sz w:val="24"/>
          <w:szCs w:val="24"/>
        </w:rPr>
        <w:t>, no mark!</w:t>
      </w:r>
    </w:p>
    <w:p w:rsidR="00CD7F30" w:rsidRDefault="00B63243" w:rsidP="00621C1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</w:t>
      </w:r>
      <w:r w:rsidRPr="00EA6C81">
        <w:rPr>
          <w:rFonts w:ascii="Arial" w:hAnsi="Arial" w:cs="Arial"/>
          <w:sz w:val="24"/>
          <w:szCs w:val="24"/>
          <w:highlight w:val="yellow"/>
        </w:rPr>
        <w:t>Fundamentals</w:t>
      </w:r>
      <w:r>
        <w:rPr>
          <w:rFonts w:ascii="Arial" w:hAnsi="Arial" w:cs="Arial"/>
          <w:sz w:val="24"/>
          <w:szCs w:val="24"/>
        </w:rPr>
        <w:t xml:space="preserve"> part, </w:t>
      </w:r>
      <w:r w:rsidR="00EA6C81">
        <w:rPr>
          <w:rFonts w:ascii="Arial" w:hAnsi="Arial" w:cs="Arial"/>
          <w:sz w:val="24"/>
          <w:szCs w:val="24"/>
        </w:rPr>
        <w:t xml:space="preserve">currently, </w:t>
      </w:r>
      <w:r w:rsidR="00EA6C81" w:rsidRPr="00EA6C81">
        <w:rPr>
          <w:rFonts w:ascii="Arial" w:hAnsi="Arial" w:cs="Arial"/>
          <w:sz w:val="24"/>
          <w:szCs w:val="24"/>
          <w:highlight w:val="yellow"/>
        </w:rPr>
        <w:t>there is no badge</w:t>
      </w:r>
      <w:r w:rsidR="00EA6C81">
        <w:rPr>
          <w:rFonts w:ascii="Arial" w:hAnsi="Arial" w:cs="Arial"/>
          <w:sz w:val="24"/>
          <w:szCs w:val="24"/>
        </w:rPr>
        <w:t xml:space="preserve">. But, </w:t>
      </w:r>
      <w:r>
        <w:rPr>
          <w:rFonts w:ascii="Arial" w:hAnsi="Arial" w:cs="Arial"/>
          <w:sz w:val="24"/>
          <w:szCs w:val="24"/>
        </w:rPr>
        <w:t xml:space="preserve">you </w:t>
      </w:r>
      <w:r w:rsidR="00EA6C81">
        <w:rPr>
          <w:rFonts w:ascii="Arial" w:hAnsi="Arial" w:cs="Arial"/>
          <w:sz w:val="24"/>
          <w:szCs w:val="24"/>
        </w:rPr>
        <w:t xml:space="preserve">can </w:t>
      </w:r>
      <w:r w:rsidR="00EA6C81" w:rsidRPr="00EA6C81">
        <w:rPr>
          <w:rFonts w:ascii="Arial" w:hAnsi="Arial" w:cs="Arial"/>
          <w:sz w:val="24"/>
          <w:szCs w:val="24"/>
          <w:highlight w:val="yellow"/>
        </w:rPr>
        <w:t>c</w:t>
      </w:r>
      <w:r w:rsidRPr="00EA6C81">
        <w:rPr>
          <w:rFonts w:ascii="Arial" w:hAnsi="Arial" w:cs="Arial"/>
          <w:sz w:val="24"/>
          <w:szCs w:val="24"/>
          <w:highlight w:val="yellow"/>
        </w:rPr>
        <w:t>apture the noti</w:t>
      </w:r>
      <w:r w:rsidR="00CD7F30">
        <w:rPr>
          <w:rFonts w:ascii="Arial" w:hAnsi="Arial" w:cs="Arial"/>
          <w:sz w:val="24"/>
          <w:szCs w:val="24"/>
          <w:highlight w:val="yellow"/>
        </w:rPr>
        <w:t>fi</w:t>
      </w:r>
      <w:r w:rsidRPr="00EA6C81">
        <w:rPr>
          <w:rFonts w:ascii="Arial" w:hAnsi="Arial" w:cs="Arial"/>
          <w:sz w:val="24"/>
          <w:szCs w:val="24"/>
          <w:highlight w:val="yellow"/>
        </w:rPr>
        <w:t>cation (e.g., via a screenshot)</w:t>
      </w:r>
      <w:r>
        <w:rPr>
          <w:rFonts w:ascii="Arial" w:hAnsi="Arial" w:cs="Arial"/>
          <w:sz w:val="24"/>
          <w:szCs w:val="24"/>
        </w:rPr>
        <w:t xml:space="preserve"> and submit that to OWL.</w:t>
      </w:r>
      <w:r w:rsidR="00EA6C81">
        <w:rPr>
          <w:rFonts w:ascii="Arial" w:hAnsi="Arial" w:cs="Arial"/>
          <w:sz w:val="24"/>
          <w:szCs w:val="24"/>
        </w:rPr>
        <w:t xml:space="preserve"> </w:t>
      </w:r>
    </w:p>
    <w:p w:rsidR="00CD7F30" w:rsidRDefault="00CD7F30" w:rsidP="00CD7F30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screen-capture is acceptable:</w:t>
      </w:r>
    </w:p>
    <w:p w:rsidR="00CD7F30" w:rsidRDefault="00CD7F30" w:rsidP="00CD7F30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w:drawing>
          <wp:inline distT="0" distB="0" distL="0" distR="0">
            <wp:extent cx="5943600" cy="29552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F30" w:rsidRDefault="00CD7F30" w:rsidP="00CD7F3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CD7F30" w:rsidRPr="00CD7F30" w:rsidRDefault="00CD7F30" w:rsidP="00CD7F30">
      <w:pPr>
        <w:rPr>
          <w:rFonts w:ascii="Arial" w:hAnsi="Arial" w:cs="Arial"/>
          <w:sz w:val="24"/>
          <w:szCs w:val="24"/>
        </w:rPr>
      </w:pPr>
    </w:p>
    <w:p w:rsidR="00B63243" w:rsidRPr="00E70CB3" w:rsidRDefault="00EA6C81" w:rsidP="00CD7F30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CD7F30">
        <w:rPr>
          <w:rFonts w:ascii="Arial" w:hAnsi="Arial" w:cs="Arial"/>
          <w:sz w:val="24"/>
          <w:szCs w:val="24"/>
        </w:rPr>
        <w:t xml:space="preserve">Please do not send me an </w:t>
      </w:r>
      <w:r>
        <w:rPr>
          <w:rFonts w:ascii="Arial" w:hAnsi="Arial" w:cs="Arial"/>
          <w:sz w:val="24"/>
          <w:szCs w:val="24"/>
        </w:rPr>
        <w:t xml:space="preserve">email </w:t>
      </w:r>
      <w:r w:rsidR="00CD7F30">
        <w:rPr>
          <w:rFonts w:ascii="Arial" w:hAnsi="Arial" w:cs="Arial"/>
          <w:sz w:val="24"/>
          <w:szCs w:val="24"/>
        </w:rPr>
        <w:t xml:space="preserve">to ask about such issues as </w:t>
      </w:r>
      <w:r>
        <w:rPr>
          <w:rFonts w:ascii="Arial" w:hAnsi="Arial" w:cs="Arial"/>
          <w:sz w:val="24"/>
          <w:szCs w:val="24"/>
        </w:rPr>
        <w:t>the format of your submission files; PDF is acceptable.]</w:t>
      </w:r>
    </w:p>
    <w:p w:rsidR="009B1312" w:rsidRDefault="00430E7C" w:rsidP="00E70C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 normal system operation, a</w:t>
      </w:r>
      <w:r w:rsidR="00E70CB3">
        <w:rPr>
          <w:rFonts w:ascii="Arial" w:hAnsi="Arial" w:cs="Arial"/>
          <w:sz w:val="24"/>
          <w:szCs w:val="24"/>
        </w:rPr>
        <w:t xml:space="preserve"> part without a badge</w:t>
      </w:r>
      <w:r w:rsidR="00621C10" w:rsidRPr="00E70CB3">
        <w:rPr>
          <w:rFonts w:ascii="Arial" w:hAnsi="Arial" w:cs="Arial"/>
          <w:sz w:val="24"/>
          <w:szCs w:val="24"/>
        </w:rPr>
        <w:t xml:space="preserve"> will simply count as “zero” for that part </w:t>
      </w:r>
      <w:r w:rsidR="00133F6E" w:rsidRPr="00E70CB3">
        <w:rPr>
          <w:rFonts w:ascii="Arial" w:hAnsi="Arial" w:cs="Arial"/>
          <w:sz w:val="24"/>
          <w:szCs w:val="24"/>
        </w:rPr>
        <w:t xml:space="preserve">of the course </w:t>
      </w:r>
      <w:r w:rsidR="00621C10" w:rsidRPr="00E70CB3">
        <w:rPr>
          <w:rFonts w:ascii="Arial" w:hAnsi="Arial" w:cs="Arial"/>
          <w:sz w:val="24"/>
          <w:szCs w:val="24"/>
        </w:rPr>
        <w:t>at Western.</w:t>
      </w:r>
    </w:p>
    <w:p w:rsidR="00E70CB3" w:rsidRPr="00523CAB" w:rsidRDefault="00E70CB3" w:rsidP="00E70CB3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1E45EA">
        <w:rPr>
          <w:rFonts w:ascii="Arial" w:hAnsi="Arial" w:cs="Arial"/>
          <w:b/>
          <w:sz w:val="24"/>
          <w:szCs w:val="24"/>
          <w:u w:val="single"/>
        </w:rPr>
        <w:t>A student is required to keep his/her logs</w:t>
      </w:r>
      <w:r>
        <w:rPr>
          <w:rFonts w:ascii="Arial" w:hAnsi="Arial" w:cs="Arial"/>
          <w:sz w:val="24"/>
          <w:szCs w:val="24"/>
        </w:rPr>
        <w:t xml:space="preserve"> (including screenshots) as evidence of the work accomplished </w:t>
      </w:r>
      <w:r w:rsidRPr="001E45EA">
        <w:rPr>
          <w:rFonts w:ascii="Arial" w:hAnsi="Arial" w:cs="Arial"/>
          <w:b/>
          <w:sz w:val="24"/>
          <w:szCs w:val="24"/>
          <w:u w:val="single"/>
        </w:rPr>
        <w:t xml:space="preserve">in case there is </w:t>
      </w:r>
      <w:r w:rsidR="00865AD0">
        <w:rPr>
          <w:rFonts w:ascii="Arial" w:hAnsi="Arial" w:cs="Arial"/>
          <w:b/>
          <w:sz w:val="24"/>
          <w:szCs w:val="24"/>
          <w:u w:val="single"/>
        </w:rPr>
        <w:t xml:space="preserve">IBM </w:t>
      </w:r>
      <w:r w:rsidRPr="001E45EA">
        <w:rPr>
          <w:rFonts w:ascii="Arial" w:hAnsi="Arial" w:cs="Arial"/>
          <w:b/>
          <w:sz w:val="24"/>
          <w:szCs w:val="24"/>
          <w:u w:val="single"/>
        </w:rPr>
        <w:t>system failure and data and/or state are not recoverable</w:t>
      </w:r>
      <w:r w:rsidR="001E45EA">
        <w:rPr>
          <w:rFonts w:ascii="Arial" w:hAnsi="Arial" w:cs="Arial"/>
          <w:b/>
          <w:sz w:val="24"/>
          <w:szCs w:val="24"/>
          <w:u w:val="single"/>
        </w:rPr>
        <w:t xml:space="preserve"> by the </w:t>
      </w:r>
      <w:r w:rsidR="00865AD0">
        <w:rPr>
          <w:rFonts w:ascii="Arial" w:hAnsi="Arial" w:cs="Arial"/>
          <w:b/>
          <w:sz w:val="24"/>
          <w:szCs w:val="24"/>
          <w:u w:val="single"/>
        </w:rPr>
        <w:t xml:space="preserve">IBM </w:t>
      </w:r>
      <w:r w:rsidR="001E45EA">
        <w:rPr>
          <w:rFonts w:ascii="Arial" w:hAnsi="Arial" w:cs="Arial"/>
          <w:b/>
          <w:sz w:val="24"/>
          <w:szCs w:val="24"/>
          <w:u w:val="single"/>
        </w:rPr>
        <w:t>system</w:t>
      </w:r>
      <w:r>
        <w:rPr>
          <w:rFonts w:ascii="Arial" w:hAnsi="Arial" w:cs="Arial"/>
          <w:sz w:val="24"/>
          <w:szCs w:val="24"/>
        </w:rPr>
        <w:t>.</w:t>
      </w:r>
      <w:r w:rsidR="00430E7C">
        <w:rPr>
          <w:rFonts w:ascii="Arial" w:hAnsi="Arial" w:cs="Arial"/>
          <w:sz w:val="24"/>
          <w:szCs w:val="24"/>
        </w:rPr>
        <w:t xml:space="preserve"> </w:t>
      </w:r>
      <w:r w:rsidR="00430E7C" w:rsidRPr="00523CAB">
        <w:rPr>
          <w:rFonts w:ascii="Arial" w:hAnsi="Arial" w:cs="Arial"/>
          <w:color w:val="FF0000"/>
          <w:sz w:val="24"/>
          <w:szCs w:val="24"/>
        </w:rPr>
        <w:t>Without such logs, no partial credit will be given for a part.</w:t>
      </w:r>
    </w:p>
    <w:p w:rsidR="00430E7C" w:rsidRPr="00E70CB3" w:rsidRDefault="00430E7C" w:rsidP="00E70C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Badges </w:t>
      </w:r>
      <w:r w:rsidR="00EA6C81">
        <w:rPr>
          <w:rFonts w:ascii="Arial" w:hAnsi="Arial" w:cs="Arial"/>
          <w:sz w:val="24"/>
          <w:szCs w:val="24"/>
        </w:rPr>
        <w:t xml:space="preserve">and screen capture </w:t>
      </w:r>
      <w:r>
        <w:rPr>
          <w:rFonts w:ascii="Arial" w:hAnsi="Arial" w:cs="Arial"/>
          <w:sz w:val="24"/>
          <w:szCs w:val="24"/>
        </w:rPr>
        <w:t>are to be submitted within the course deadline as instructed by the professor in charge at Western.</w:t>
      </w:r>
      <w:r w:rsidR="001E45EA">
        <w:rPr>
          <w:rFonts w:ascii="Arial" w:hAnsi="Arial" w:cs="Arial"/>
          <w:sz w:val="24"/>
          <w:szCs w:val="24"/>
        </w:rPr>
        <w:t xml:space="preserve"> Corresponding marks wil</w:t>
      </w:r>
      <w:r w:rsidR="005D3D7B">
        <w:rPr>
          <w:rFonts w:ascii="Arial" w:hAnsi="Arial" w:cs="Arial"/>
          <w:sz w:val="24"/>
          <w:szCs w:val="24"/>
        </w:rPr>
        <w:t>l be given, implying a 100% mark for evidence of completing all the three parts.</w:t>
      </w:r>
    </w:p>
    <w:p w:rsidR="009B1312" w:rsidRPr="00133F6E" w:rsidRDefault="009B1312">
      <w:pPr>
        <w:rPr>
          <w:rFonts w:ascii="Arial" w:hAnsi="Arial" w:cs="Arial"/>
          <w:sz w:val="24"/>
          <w:szCs w:val="24"/>
        </w:rPr>
      </w:pPr>
    </w:p>
    <w:p w:rsidR="00DB09CE" w:rsidRPr="00E70CB3" w:rsidRDefault="00DB09CE" w:rsidP="00DB09C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Additional benefits of this course</w:t>
      </w:r>
      <w:r w:rsidRPr="00E70CB3">
        <w:rPr>
          <w:rFonts w:ascii="Arial" w:hAnsi="Arial" w:cs="Arial"/>
          <w:b/>
          <w:sz w:val="24"/>
          <w:szCs w:val="24"/>
          <w:u w:val="single"/>
        </w:rPr>
        <w:t>:</w:t>
      </w:r>
    </w:p>
    <w:p w:rsidR="009B1312" w:rsidRPr="00133F6E" w:rsidRDefault="009B1312">
      <w:pPr>
        <w:rPr>
          <w:rFonts w:ascii="Arial" w:hAnsi="Arial" w:cs="Arial"/>
          <w:sz w:val="24"/>
          <w:szCs w:val="24"/>
        </w:rPr>
      </w:pPr>
    </w:p>
    <w:p w:rsidR="00661EBB" w:rsidRDefault="00DB09CE" w:rsidP="00661EB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661EBB">
        <w:rPr>
          <w:rFonts w:ascii="Arial" w:hAnsi="Arial" w:cs="Arial"/>
          <w:color w:val="000000"/>
          <w:sz w:val="24"/>
          <w:szCs w:val="24"/>
          <w:lang w:val="en-US"/>
        </w:rPr>
        <w:t>Students can join the IBM Z Student Hub:  </w:t>
      </w:r>
      <w:hyperlink r:id="rId8" w:tgtFrame="_blank" w:history="1">
        <w:r w:rsidRPr="00661EBB">
          <w:rPr>
            <w:rStyle w:val="Hyperlink"/>
            <w:rFonts w:ascii="Arial" w:hAnsi="Arial" w:cs="Arial"/>
            <w:color w:val="1155CC"/>
            <w:sz w:val="24"/>
            <w:szCs w:val="24"/>
            <w:lang w:val="en-US"/>
          </w:rPr>
          <w:t xml:space="preserve">IBM Z Global Student Hub - Group home - IBM Z and </w:t>
        </w:r>
        <w:proofErr w:type="spellStart"/>
        <w:r w:rsidRPr="00661EBB">
          <w:rPr>
            <w:rStyle w:val="Hyperlink"/>
            <w:rFonts w:ascii="Arial" w:hAnsi="Arial" w:cs="Arial"/>
            <w:color w:val="1155CC"/>
            <w:sz w:val="24"/>
            <w:szCs w:val="24"/>
            <w:lang w:val="en-US"/>
          </w:rPr>
          <w:t>LinuxONE</w:t>
        </w:r>
        <w:proofErr w:type="spellEnd"/>
        <w:r w:rsidRPr="00661EBB">
          <w:rPr>
            <w:rStyle w:val="Hyperlink"/>
            <w:rFonts w:ascii="Arial" w:hAnsi="Arial" w:cs="Arial"/>
            <w:color w:val="1155CC"/>
            <w:sz w:val="24"/>
            <w:szCs w:val="24"/>
            <w:lang w:val="en-US"/>
          </w:rPr>
          <w:t xml:space="preserve"> Community</w:t>
        </w:r>
      </w:hyperlink>
      <w:r w:rsidRPr="00661EBB">
        <w:rPr>
          <w:rFonts w:ascii="Arial" w:hAnsi="Arial" w:cs="Arial"/>
          <w:color w:val="000000"/>
          <w:sz w:val="24"/>
          <w:szCs w:val="24"/>
          <w:lang w:val="en-US"/>
        </w:rPr>
        <w:t> </w:t>
      </w:r>
      <w:r w:rsidR="00661EBB" w:rsidRPr="00661EBB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661EBB">
        <w:rPr>
          <w:rFonts w:ascii="Arial" w:hAnsi="Arial" w:cs="Arial"/>
          <w:color w:val="000000"/>
          <w:sz w:val="24"/>
          <w:szCs w:val="24"/>
          <w:lang w:val="en-US"/>
        </w:rPr>
        <w:t>   </w:t>
      </w:r>
    </w:p>
    <w:p w:rsidR="00661EBB" w:rsidRDefault="00DB09CE" w:rsidP="00661EB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661EBB">
        <w:rPr>
          <w:rFonts w:ascii="Arial" w:hAnsi="Arial" w:cs="Arial"/>
          <w:color w:val="000000"/>
          <w:sz w:val="24"/>
          <w:szCs w:val="24"/>
          <w:lang w:val="en-US"/>
        </w:rPr>
        <w:t xml:space="preserve">This is a no-cost community that students can </w:t>
      </w:r>
      <w:proofErr w:type="gramStart"/>
      <w:r w:rsidRPr="00661EBB">
        <w:rPr>
          <w:rFonts w:ascii="Arial" w:hAnsi="Arial" w:cs="Arial"/>
          <w:color w:val="000000"/>
          <w:sz w:val="24"/>
          <w:szCs w:val="24"/>
          <w:lang w:val="en-US"/>
        </w:rPr>
        <w:t>join,</w:t>
      </w:r>
      <w:proofErr w:type="gramEnd"/>
      <w:r w:rsidRPr="00661EBB">
        <w:rPr>
          <w:rFonts w:ascii="Arial" w:hAnsi="Arial" w:cs="Arial"/>
          <w:color w:val="000000"/>
          <w:sz w:val="24"/>
          <w:szCs w:val="24"/>
          <w:lang w:val="en-US"/>
        </w:rPr>
        <w:t xml:space="preserve"> meet other students around the world who are interested in the same technology. </w:t>
      </w:r>
    </w:p>
    <w:p w:rsidR="00DB09CE" w:rsidRPr="00661EBB" w:rsidRDefault="00DB09CE" w:rsidP="00661EB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661EBB">
        <w:rPr>
          <w:rFonts w:ascii="Arial" w:hAnsi="Arial" w:cs="Arial"/>
          <w:color w:val="000000"/>
          <w:sz w:val="24"/>
          <w:szCs w:val="24"/>
          <w:lang w:val="en-US"/>
        </w:rPr>
        <w:t>Also, IBM is always hosting great knowledge sessions both technical and professional development, for the students.  </w:t>
      </w:r>
    </w:p>
    <w:p w:rsidR="009B1312" w:rsidRDefault="009B1312"/>
    <w:p w:rsidR="009B1312" w:rsidRDefault="009B1312"/>
    <w:p w:rsidR="00A43D18" w:rsidRPr="00CE138C" w:rsidRDefault="00CE138C">
      <w:pPr>
        <w:rPr>
          <w:rFonts w:ascii="Arial" w:hAnsi="Arial" w:cs="Arial"/>
          <w:sz w:val="24"/>
          <w:szCs w:val="24"/>
        </w:rPr>
      </w:pPr>
      <w:r w:rsidRPr="00CE138C">
        <w:rPr>
          <w:rFonts w:ascii="Arial" w:hAnsi="Arial" w:cs="Arial"/>
          <w:sz w:val="24"/>
          <w:szCs w:val="24"/>
        </w:rPr>
        <w:lastRenderedPageBreak/>
        <w:t xml:space="preserve">[NHM: In other words, it’s a lot of fun to learn about enterprise systems, meet like minded people from around the world, get credit, and </w:t>
      </w:r>
      <w:r>
        <w:rPr>
          <w:rFonts w:ascii="Arial" w:hAnsi="Arial" w:cs="Arial"/>
          <w:sz w:val="24"/>
          <w:szCs w:val="24"/>
        </w:rPr>
        <w:t xml:space="preserve">to </w:t>
      </w:r>
      <w:r w:rsidRPr="00CE138C">
        <w:rPr>
          <w:rFonts w:ascii="Arial" w:hAnsi="Arial" w:cs="Arial"/>
          <w:sz w:val="24"/>
          <w:szCs w:val="24"/>
        </w:rPr>
        <w:t xml:space="preserve">make </w:t>
      </w:r>
      <w:proofErr w:type="gramStart"/>
      <w:r w:rsidRPr="00CE138C">
        <w:rPr>
          <w:rFonts w:ascii="Arial" w:hAnsi="Arial" w:cs="Arial"/>
          <w:sz w:val="24"/>
          <w:szCs w:val="24"/>
        </w:rPr>
        <w:t>yourself</w:t>
      </w:r>
      <w:proofErr w:type="gramEnd"/>
      <w:r w:rsidRPr="00CE138C">
        <w:rPr>
          <w:rFonts w:ascii="Arial" w:hAnsi="Arial" w:cs="Arial"/>
          <w:sz w:val="24"/>
          <w:szCs w:val="24"/>
        </w:rPr>
        <w:t xml:space="preserve"> more valuable for the career path ahead.]</w:t>
      </w:r>
    </w:p>
    <w:p w:rsidR="00A43D18" w:rsidRDefault="00A43D18"/>
    <w:sectPr w:rsidR="00A43D18" w:rsidSect="00195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93C1F"/>
    <w:multiLevelType w:val="hybridMultilevel"/>
    <w:tmpl w:val="80C6C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93B65"/>
    <w:multiLevelType w:val="hybridMultilevel"/>
    <w:tmpl w:val="A132A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characterSpacingControl w:val="doNotCompress"/>
  <w:compat/>
  <w:rsids>
    <w:rsidRoot w:val="00A43D18"/>
    <w:rsid w:val="00027B36"/>
    <w:rsid w:val="000B06C5"/>
    <w:rsid w:val="00133F6E"/>
    <w:rsid w:val="0019586A"/>
    <w:rsid w:val="001E3A58"/>
    <w:rsid w:val="001E45EA"/>
    <w:rsid w:val="003D3B83"/>
    <w:rsid w:val="00412036"/>
    <w:rsid w:val="00430E7C"/>
    <w:rsid w:val="00523CAB"/>
    <w:rsid w:val="005310FA"/>
    <w:rsid w:val="005D3D7B"/>
    <w:rsid w:val="00621C10"/>
    <w:rsid w:val="00661EBB"/>
    <w:rsid w:val="007316C9"/>
    <w:rsid w:val="00865AD0"/>
    <w:rsid w:val="00895832"/>
    <w:rsid w:val="00945E89"/>
    <w:rsid w:val="0095380A"/>
    <w:rsid w:val="00987460"/>
    <w:rsid w:val="009B1312"/>
    <w:rsid w:val="00A236AF"/>
    <w:rsid w:val="00A43D18"/>
    <w:rsid w:val="00AE3ED6"/>
    <w:rsid w:val="00B63243"/>
    <w:rsid w:val="00B76EE4"/>
    <w:rsid w:val="00C625B6"/>
    <w:rsid w:val="00C83DB8"/>
    <w:rsid w:val="00CD7F30"/>
    <w:rsid w:val="00CE138C"/>
    <w:rsid w:val="00D653E0"/>
    <w:rsid w:val="00DB09CE"/>
    <w:rsid w:val="00DF4922"/>
    <w:rsid w:val="00E15D79"/>
    <w:rsid w:val="00E547BE"/>
    <w:rsid w:val="00E70CB3"/>
    <w:rsid w:val="00E913EB"/>
    <w:rsid w:val="00EA6C81"/>
    <w:rsid w:val="00ED43C5"/>
    <w:rsid w:val="00FE4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C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F6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ibm.com/community/user/ibmz-and-linuxone/groups/group-home?CommunityKey=27b746cd-ca36-49bb-a1ad-01e7aec7d9a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it-infrastructure/z/education/zxplor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</dc:creator>
  <cp:keywords/>
  <dc:description/>
  <cp:lastModifiedBy>Nazim</cp:lastModifiedBy>
  <cp:revision>22</cp:revision>
  <dcterms:created xsi:type="dcterms:W3CDTF">2021-09-08T16:36:00Z</dcterms:created>
  <dcterms:modified xsi:type="dcterms:W3CDTF">2023-09-12T05:19:00Z</dcterms:modified>
</cp:coreProperties>
</file>